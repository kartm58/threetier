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AD3" w:rsidRDefault="003E0AD3" w:rsidP="003E0AD3">
      <w:r w:rsidRPr="00862B40">
        <w:t xml:space="preserve">In some countries, the </w:t>
      </w:r>
      <w:proofErr w:type="gramStart"/>
      <w:r w:rsidRPr="00862B40">
        <w:t>number of shootings increase</w:t>
      </w:r>
      <w:proofErr w:type="gramEnd"/>
      <w:r w:rsidRPr="00862B40">
        <w:t xml:space="preserve"> because many people have guns at home. To what extent do you agree or disagree? Give specific reasons and examples to support your answer.</w:t>
      </w:r>
    </w:p>
    <w:p w:rsidR="00862B40" w:rsidRDefault="00862B40" w:rsidP="00862B40">
      <w:r>
        <w:t xml:space="preserve">In recent times, many nations </w:t>
      </w:r>
      <w:del w:id="0" w:author="Vibhu" w:date="2019-05-23T07:44:00Z">
        <w:r w:rsidDel="00E44218">
          <w:delText>permit</w:delText>
        </w:r>
      </w:del>
      <w:ins w:id="1" w:author="Vibhu" w:date="2019-05-23T07:45:00Z">
        <w:r w:rsidR="00E44218">
          <w:t xml:space="preserve"> have permitted</w:t>
        </w:r>
      </w:ins>
      <w:r>
        <w:t xml:space="preserve"> their citizens to keep guns with the government license for the individual safety measures</w:t>
      </w:r>
      <w:del w:id="2" w:author="Vibhu" w:date="2019-05-23T07:45:00Z">
        <w:r w:rsidDel="00E44218">
          <w:delText>,</w:delText>
        </w:r>
      </w:del>
      <w:ins w:id="3" w:author="Vibhu" w:date="2019-05-23T07:45:00Z">
        <w:r w:rsidR="00E44218">
          <w:t xml:space="preserve">. </w:t>
        </w:r>
      </w:ins>
      <w:r>
        <w:t xml:space="preserve"> </w:t>
      </w:r>
      <w:ins w:id="4" w:author="Vibhu" w:date="2019-05-23T07:45:00Z">
        <w:r w:rsidR="00E44218">
          <w:t>T</w:t>
        </w:r>
      </w:ins>
      <w:del w:id="5" w:author="Vibhu" w:date="2019-05-23T07:45:00Z">
        <w:r w:rsidDel="00E44218">
          <w:delText>t</w:delText>
        </w:r>
      </w:del>
      <w:proofErr w:type="gramStart"/>
      <w:r>
        <w:t>hus</w:t>
      </w:r>
      <w:proofErr w:type="gramEnd"/>
      <w:r>
        <w:t>, they can protect themselves from anti-social elements. I completely agree with given argument that gun violence</w:t>
      </w:r>
      <w:del w:id="6" w:author="Vibhu" w:date="2019-05-23T07:45:00Z">
        <w:r w:rsidDel="00E44218">
          <w:delText>s</w:delText>
        </w:r>
      </w:del>
      <w:r>
        <w:t xml:space="preserve"> </w:t>
      </w:r>
      <w:ins w:id="7" w:author="Vibhu" w:date="2019-05-23T07:45:00Z">
        <w:r w:rsidR="00E44218">
          <w:t xml:space="preserve">has </w:t>
        </w:r>
      </w:ins>
      <w:del w:id="8" w:author="Vibhu" w:date="2019-05-23T07:45:00Z">
        <w:r w:rsidDel="00E44218">
          <w:delText>have</w:delText>
        </w:r>
      </w:del>
      <w:r>
        <w:t xml:space="preserve"> skyrocketed and safety has </w:t>
      </w:r>
      <w:proofErr w:type="spellStart"/>
      <w:r>
        <w:t>plummetted</w:t>
      </w:r>
      <w:proofErr w:type="spellEnd"/>
      <w:r>
        <w:t>.</w:t>
      </w:r>
    </w:p>
    <w:p w:rsidR="00862B40" w:rsidRDefault="00862B40" w:rsidP="00862B40"/>
    <w:p w:rsidR="00862B40" w:rsidRDefault="00862B40" w:rsidP="00862B40">
      <w:r>
        <w:t xml:space="preserve">There are various reasons </w:t>
      </w:r>
      <w:del w:id="9" w:author="Vibhu" w:date="2019-05-23T07:48:00Z">
        <w:r w:rsidDel="00E44218">
          <w:delText>as to</w:delText>
        </w:r>
      </w:del>
      <w:r>
        <w:t xml:space="preserve"> why crimes involv</w:t>
      </w:r>
      <w:ins w:id="10" w:author="Vibhu" w:date="2019-05-23T07:49:00Z">
        <w:r w:rsidR="00E44218">
          <w:t>ing</w:t>
        </w:r>
      </w:ins>
      <w:del w:id="11" w:author="Vibhu" w:date="2019-05-23T07:49:00Z">
        <w:r w:rsidDel="00E44218">
          <w:delText>ed</w:delText>
        </w:r>
      </w:del>
      <w:r>
        <w:t xml:space="preserve"> guns have increased. Firstly, people who receive the license to keep </w:t>
      </w:r>
      <w:del w:id="12" w:author="Vibhu" w:date="2019-05-23T07:56:00Z">
        <w:r w:rsidDel="001C4376">
          <w:delText>the</w:delText>
        </w:r>
      </w:del>
      <w:r>
        <w:t xml:space="preserve"> guns at home are unaware about the safety procedures and their ignorance of safety measures land</w:t>
      </w:r>
      <w:ins w:id="13" w:author="Vibhu" w:date="2019-05-23T07:49:00Z">
        <w:r w:rsidR="00E44218">
          <w:t>s</w:t>
        </w:r>
      </w:ins>
      <w:r>
        <w:t xml:space="preserve"> them in trouble</w:t>
      </w:r>
      <w:del w:id="14" w:author="Vibhu" w:date="2019-05-23T07:56:00Z">
        <w:r w:rsidDel="001C4376">
          <w:delText>s</w:delText>
        </w:r>
      </w:del>
      <w:r>
        <w:t xml:space="preserve">. For example, any of the family members </w:t>
      </w:r>
      <w:ins w:id="15" w:author="Vibhu" w:date="2019-05-23T07:49:00Z">
        <w:r w:rsidR="00E44218">
          <w:t xml:space="preserve">of </w:t>
        </w:r>
      </w:ins>
      <w:del w:id="16" w:author="Vibhu" w:date="2019-05-23T07:49:00Z">
        <w:r w:rsidDel="00E44218">
          <w:delText>from</w:delText>
        </w:r>
      </w:del>
      <w:r>
        <w:t xml:space="preserve"> the gun license holder can access the place where gun is stored and can </w:t>
      </w:r>
      <w:ins w:id="17" w:author="Vibhu" w:date="2019-05-23T07:50:00Z">
        <w:r w:rsidR="00E44218">
          <w:t xml:space="preserve">use it </w:t>
        </w:r>
      </w:ins>
      <w:del w:id="18" w:author="Vibhu" w:date="2019-05-23T07:50:00Z">
        <w:r w:rsidDel="00E44218">
          <w:delText>be used</w:delText>
        </w:r>
      </w:del>
      <w:r>
        <w:t xml:space="preserve"> against their </w:t>
      </w:r>
      <w:proofErr w:type="gramStart"/>
      <w:r>
        <w:t>rebels,</w:t>
      </w:r>
      <w:proofErr w:type="gramEnd"/>
      <w:r>
        <w:t xml:space="preserve"> therefore the gun should be </w:t>
      </w:r>
      <w:ins w:id="19" w:author="Vibhu" w:date="2019-05-23T07:51:00Z">
        <w:r w:rsidR="00E44218">
          <w:t xml:space="preserve">kept </w:t>
        </w:r>
      </w:ins>
      <w:del w:id="20" w:author="Vibhu" w:date="2019-05-23T07:51:00Z">
        <w:r w:rsidDel="00E44218">
          <w:delText>maintained</w:delText>
        </w:r>
      </w:del>
      <w:r>
        <w:t xml:space="preserve"> in </w:t>
      </w:r>
      <w:ins w:id="21" w:author="Vibhu" w:date="2019-05-23T07:51:00Z">
        <w:r w:rsidR="00E44218">
          <w:t xml:space="preserve">a </w:t>
        </w:r>
      </w:ins>
      <w:del w:id="22" w:author="Vibhu" w:date="2019-05-23T07:51:00Z">
        <w:r w:rsidDel="00E44218">
          <w:delText>the</w:delText>
        </w:r>
      </w:del>
      <w:r>
        <w:t xml:space="preserve"> safe and secure place where no one can have access</w:t>
      </w:r>
      <w:ins w:id="23" w:author="Vibhu" w:date="2019-05-23T07:51:00Z">
        <w:r w:rsidR="00E44218">
          <w:t xml:space="preserve"> to it</w:t>
        </w:r>
      </w:ins>
      <w:r>
        <w:t xml:space="preserve">. </w:t>
      </w:r>
      <w:del w:id="24" w:author="Vibhu" w:date="2019-05-23T07:51:00Z">
        <w:r w:rsidDel="00E44218">
          <w:delText>Next</w:delText>
        </w:r>
      </w:del>
      <w:ins w:id="25" w:author="Vibhu" w:date="2019-05-23T07:51:00Z">
        <w:r w:rsidR="00E44218">
          <w:t xml:space="preserve"> Furthermore</w:t>
        </w:r>
      </w:ins>
      <w:r>
        <w:t xml:space="preserve">, people are easily influenced by movies and take </w:t>
      </w:r>
      <w:del w:id="26" w:author="Vibhu" w:date="2019-05-23T07:56:00Z">
        <w:r w:rsidDel="001C4376">
          <w:delText>the</w:delText>
        </w:r>
      </w:del>
      <w:r>
        <w:t xml:space="preserve"> guns outside of their home to show off </w:t>
      </w:r>
      <w:del w:id="27" w:author="Vibhu" w:date="2019-05-23T07:52:00Z">
        <w:r w:rsidDel="00E44218">
          <w:delText>with</w:delText>
        </w:r>
      </w:del>
      <w:ins w:id="28" w:author="Vibhu" w:date="2019-05-23T07:52:00Z">
        <w:r w:rsidR="00E44218">
          <w:t xml:space="preserve"> to</w:t>
        </w:r>
      </w:ins>
      <w:r>
        <w:t xml:space="preserve"> others and </w:t>
      </w:r>
      <w:del w:id="29" w:author="Vibhu" w:date="2019-05-23T07:52:00Z">
        <w:r w:rsidDel="00E44218">
          <w:delText>it</w:delText>
        </w:r>
      </w:del>
      <w:ins w:id="30" w:author="Vibhu" w:date="2019-05-23T07:52:00Z">
        <w:r w:rsidR="00E44218">
          <w:t xml:space="preserve"> they</w:t>
        </w:r>
      </w:ins>
      <w:r>
        <w:t xml:space="preserve"> might cause accidental shooting. Hence, people should be cautious while they use their guns.</w:t>
      </w:r>
    </w:p>
    <w:p w:rsidR="00862B40" w:rsidRDefault="00862B40" w:rsidP="00862B40"/>
    <w:p w:rsidR="00862B40" w:rsidRDefault="00862B40" w:rsidP="00862B40">
      <w:r>
        <w:t>Having said that, some people argue that guns have increased the safety of the in</w:t>
      </w:r>
      <w:ins w:id="31" w:author="Vibhu" w:date="2019-05-23T07:52:00Z">
        <w:r w:rsidR="00E44218">
          <w:t>di</w:t>
        </w:r>
      </w:ins>
      <w:r>
        <w:t xml:space="preserve">viduals and </w:t>
      </w:r>
      <w:del w:id="32" w:author="Vibhu" w:date="2019-05-23T07:53:00Z">
        <w:r w:rsidDel="00E44218">
          <w:delText>it reduces th</w:delText>
        </w:r>
      </w:del>
      <w:del w:id="33" w:author="Vibhu" w:date="2019-05-23T07:52:00Z">
        <w:r w:rsidDel="00E44218">
          <w:delText>e</w:delText>
        </w:r>
      </w:del>
      <w:ins w:id="34" w:author="Vibhu" w:date="2019-05-23T07:53:00Z">
        <w:r w:rsidR="00E44218">
          <w:t xml:space="preserve"> reduced</w:t>
        </w:r>
      </w:ins>
      <w:r>
        <w:t xml:space="preserve"> crimes. </w:t>
      </w:r>
      <w:ins w:id="35" w:author="Vibhu" w:date="2019-05-23T07:53:00Z">
        <w:r w:rsidR="00E44218">
          <w:t xml:space="preserve">A </w:t>
        </w:r>
      </w:ins>
      <w:del w:id="36" w:author="Vibhu" w:date="2019-05-23T07:53:00Z">
        <w:r w:rsidDel="00E44218">
          <w:delText>F</w:delText>
        </w:r>
      </w:del>
      <w:ins w:id="37" w:author="Vibhu" w:date="2019-05-23T07:53:00Z">
        <w:r w:rsidR="00E44218">
          <w:t>f</w:t>
        </w:r>
      </w:ins>
      <w:r>
        <w:t xml:space="preserve">ew people argue that people should have </w:t>
      </w:r>
      <w:del w:id="38" w:author="Vibhu" w:date="2019-05-23T07:55:00Z">
        <w:r w:rsidDel="001C4376">
          <w:delText>the</w:delText>
        </w:r>
      </w:del>
      <w:r>
        <w:t xml:space="preserve"> guns at home, especially people who live alone</w:t>
      </w:r>
      <w:ins w:id="39" w:author="Vibhu" w:date="2019-05-23T07:56:00Z">
        <w:r w:rsidR="002F1D4A">
          <w:t xml:space="preserve"> as </w:t>
        </w:r>
      </w:ins>
      <w:del w:id="40" w:author="Vibhu" w:date="2019-05-23T07:56:00Z">
        <w:r w:rsidDel="002F1D4A">
          <w:delText>. As,</w:delText>
        </w:r>
      </w:del>
      <w:r>
        <w:t xml:space="preserve"> this will protect them</w:t>
      </w:r>
      <w:del w:id="41" w:author="Vibhu" w:date="2019-05-23T07:57:00Z">
        <w:r w:rsidDel="002F1D4A">
          <w:delText>selves</w:delText>
        </w:r>
      </w:del>
      <w:r>
        <w:t xml:space="preserve"> from burgl</w:t>
      </w:r>
      <w:ins w:id="42" w:author="Vibhu" w:date="2019-05-23T07:57:00Z">
        <w:r w:rsidR="002F1D4A">
          <w:t>a</w:t>
        </w:r>
      </w:ins>
      <w:del w:id="43" w:author="Vibhu" w:date="2019-05-23T07:57:00Z">
        <w:r w:rsidDel="002F1D4A">
          <w:delText>e</w:delText>
        </w:r>
      </w:del>
      <w:r>
        <w:t>rs and criminals</w:t>
      </w:r>
      <w:ins w:id="44" w:author="Vibhu" w:date="2019-05-23T07:57:00Z">
        <w:r w:rsidR="002F1D4A">
          <w:t>.</w:t>
        </w:r>
      </w:ins>
      <w:r>
        <w:t xml:space="preserve"> </w:t>
      </w:r>
      <w:del w:id="45" w:author="Vibhu" w:date="2019-05-23T07:57:00Z">
        <w:r w:rsidDel="002F1D4A">
          <w:delText>and</w:delText>
        </w:r>
      </w:del>
      <w:ins w:id="46" w:author="Vibhu" w:date="2019-05-23T07:57:00Z">
        <w:r w:rsidR="002F1D4A">
          <w:t xml:space="preserve"> Moreover,</w:t>
        </w:r>
      </w:ins>
      <w:r>
        <w:t xml:space="preserve"> the number of offences will </w:t>
      </w:r>
      <w:del w:id="47" w:author="Vibhu" w:date="2019-05-23T07:57:00Z">
        <w:r w:rsidDel="002F1D4A">
          <w:delText>be</w:delText>
        </w:r>
      </w:del>
      <w:ins w:id="48" w:author="Vibhu" w:date="2019-05-23T07:57:00Z">
        <w:r w:rsidR="002F1D4A">
          <w:t xml:space="preserve"> also</w:t>
        </w:r>
      </w:ins>
      <w:r>
        <w:t xml:space="preserve"> reduce</w:t>
      </w:r>
      <w:del w:id="49" w:author="Vibhu" w:date="2019-05-23T07:57:00Z">
        <w:r w:rsidDel="002F1D4A">
          <w:delText>d</w:delText>
        </w:r>
      </w:del>
      <w:r>
        <w:t xml:space="preserve">. For instance, a research study from Cambridge </w:t>
      </w:r>
      <w:del w:id="50" w:author="Vibhu" w:date="2019-05-23T07:58:00Z">
        <w:r w:rsidDel="002F1D4A">
          <w:delText>a</w:delText>
        </w:r>
      </w:del>
      <w:ins w:id="51" w:author="Vibhu" w:date="2019-05-23T07:58:00Z">
        <w:r w:rsidR="002F1D4A">
          <w:t>A</w:t>
        </w:r>
      </w:ins>
      <w:r>
        <w:t xml:space="preserve">cademy illustrates that out of 100 crimes only 5 have taken place with the people who have guns in their home. This clearly shows that the possibilities of crimes will be very less in people's home who have guns when compared to others. Moreover, </w:t>
      </w:r>
      <w:del w:id="52" w:author="Vibhu" w:date="2019-05-23T07:58:00Z">
        <w:r w:rsidDel="002F1D4A">
          <w:delText>they say</w:delText>
        </w:r>
      </w:del>
      <w:ins w:id="53" w:author="Vibhu" w:date="2019-05-23T07:58:00Z">
        <w:r w:rsidR="002F1D4A">
          <w:t xml:space="preserve"> the research indicates </w:t>
        </w:r>
      </w:ins>
      <w:bookmarkStart w:id="54" w:name="_GoBack"/>
      <w:bookmarkEnd w:id="54"/>
      <w:del w:id="55" w:author="Vibhu" w:date="2019-05-23T08:01:00Z">
        <w:r w:rsidDel="005C2C1F">
          <w:delText xml:space="preserve"> </w:delText>
        </w:r>
      </w:del>
      <w:r>
        <w:t xml:space="preserve">that the Governments should </w:t>
      </w:r>
      <w:del w:id="56" w:author="Vibhu" w:date="2019-05-23T07:58:00Z">
        <w:r w:rsidDel="002F1D4A">
          <w:delText>strict</w:delText>
        </w:r>
      </w:del>
      <w:r>
        <w:t xml:space="preserve"> </w:t>
      </w:r>
      <w:ins w:id="57" w:author="Vibhu" w:date="2019-05-23T07:59:00Z">
        <w:r w:rsidR="002F1D4A">
          <w:t xml:space="preserve">make </w:t>
        </w:r>
      </w:ins>
      <w:r>
        <w:t>the process to obtain the license for guns</w:t>
      </w:r>
      <w:ins w:id="58" w:author="Vibhu" w:date="2019-05-23T07:59:00Z">
        <w:r w:rsidR="002F1D4A">
          <w:t xml:space="preserve"> more strict</w:t>
        </w:r>
      </w:ins>
      <w:del w:id="59" w:author="Vibhu" w:date="2019-05-23T07:59:00Z">
        <w:r w:rsidDel="002F1D4A">
          <w:delText>, thus,</w:delText>
        </w:r>
      </w:del>
      <w:ins w:id="60" w:author="Vibhu" w:date="2019-05-23T07:59:00Z">
        <w:r w:rsidR="002F1D4A">
          <w:t xml:space="preserve"> </w:t>
        </w:r>
        <w:proofErr w:type="spellStart"/>
        <w:r w:rsidR="002F1D4A">
          <w:t>as</w:t>
        </w:r>
      </w:ins>
      <w:del w:id="61" w:author="Vibhu" w:date="2019-05-23T07:59:00Z">
        <w:r w:rsidDel="002F1D4A">
          <w:delText xml:space="preserve"> </w:delText>
        </w:r>
      </w:del>
      <w:r>
        <w:t>this</w:t>
      </w:r>
      <w:proofErr w:type="spellEnd"/>
      <w:r>
        <w:t xml:space="preserve"> will help to streamline the usage of guns.</w:t>
      </w:r>
    </w:p>
    <w:p w:rsidR="00862B40" w:rsidRDefault="00862B40" w:rsidP="00862B40"/>
    <w:p w:rsidR="002A08C0" w:rsidRPr="00862B40" w:rsidRDefault="00862B40" w:rsidP="00862B40">
      <w:r>
        <w:t>To conclude, excessive misuse of</w:t>
      </w:r>
      <w:del w:id="62" w:author="Vibhu" w:date="2019-05-23T07:59:00Z">
        <w:r w:rsidDel="002F1D4A">
          <w:delText xml:space="preserve"> the</w:delText>
        </w:r>
      </w:del>
      <w:r>
        <w:t xml:space="preserve"> guns </w:t>
      </w:r>
      <w:del w:id="63" w:author="Vibhu" w:date="2019-05-23T07:59:00Z">
        <w:r w:rsidDel="002F1D4A">
          <w:delText>are</w:delText>
        </w:r>
      </w:del>
      <w:ins w:id="64" w:author="Vibhu" w:date="2019-05-23T07:59:00Z">
        <w:r w:rsidR="002F1D4A">
          <w:t xml:space="preserve"> is</w:t>
        </w:r>
      </w:ins>
      <w:r>
        <w:t xml:space="preserve"> the root of </w:t>
      </w:r>
      <w:del w:id="65" w:author="Vibhu" w:date="2019-05-23T08:00:00Z">
        <w:r w:rsidDel="002F1D4A">
          <w:delText>the</w:delText>
        </w:r>
      </w:del>
      <w:r>
        <w:t xml:space="preserve"> gun violence and people should get trained before they secure </w:t>
      </w:r>
      <w:del w:id="66" w:author="Vibhu" w:date="2019-05-23T08:00:00Z">
        <w:r w:rsidDel="002F1D4A">
          <w:delText>the</w:delText>
        </w:r>
      </w:del>
      <w:ins w:id="67" w:author="Vibhu" w:date="2019-05-23T08:00:00Z">
        <w:r w:rsidR="002F1D4A">
          <w:t xml:space="preserve"> a</w:t>
        </w:r>
      </w:ins>
      <w:r>
        <w:t xml:space="preserve"> license to hold </w:t>
      </w:r>
      <w:del w:id="68" w:author="Vibhu" w:date="2019-05-23T08:00:00Z">
        <w:r w:rsidDel="002F1D4A">
          <w:delText>the</w:delText>
        </w:r>
      </w:del>
      <w:r>
        <w:t xml:space="preserve"> one. This will eradicate the crimes that involve </w:t>
      </w:r>
      <w:del w:id="69" w:author="Vibhu" w:date="2019-05-23T08:00:00Z">
        <w:r w:rsidDel="002F1D4A">
          <w:delText>with the</w:delText>
        </w:r>
      </w:del>
      <w:r>
        <w:t xml:space="preserve"> guns in the long run and people </w:t>
      </w:r>
      <w:ins w:id="70" w:author="Vibhu" w:date="2019-05-23T08:01:00Z">
        <w:r w:rsidR="002F1D4A">
          <w:t xml:space="preserve">will </w:t>
        </w:r>
      </w:ins>
      <w:r>
        <w:t xml:space="preserve">use </w:t>
      </w:r>
      <w:ins w:id="71" w:author="Vibhu" w:date="2019-05-23T08:00:00Z">
        <w:r w:rsidR="002F1D4A">
          <w:t xml:space="preserve">them </w:t>
        </w:r>
      </w:ins>
      <w:del w:id="72" w:author="Vibhu" w:date="2019-05-23T08:00:00Z">
        <w:r w:rsidDel="002F1D4A">
          <w:delText>it</w:delText>
        </w:r>
      </w:del>
      <w:r>
        <w:t xml:space="preserve"> appropriately.</w:t>
      </w:r>
    </w:p>
    <w:sectPr w:rsidR="002A08C0" w:rsidRPr="00862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B40"/>
    <w:rsid w:val="001C4376"/>
    <w:rsid w:val="002F1D4A"/>
    <w:rsid w:val="003E0AD3"/>
    <w:rsid w:val="005C2C1F"/>
    <w:rsid w:val="006A29A4"/>
    <w:rsid w:val="00862B40"/>
    <w:rsid w:val="008721ED"/>
    <w:rsid w:val="00E44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karthickm</dc:creator>
  <cp:keywords/>
  <dc:description/>
  <cp:lastModifiedBy>Vibhu</cp:lastModifiedBy>
  <cp:revision>5</cp:revision>
  <dcterms:created xsi:type="dcterms:W3CDTF">2019-05-21T17:17:00Z</dcterms:created>
  <dcterms:modified xsi:type="dcterms:W3CDTF">2019-05-23T02:32:00Z</dcterms:modified>
</cp:coreProperties>
</file>