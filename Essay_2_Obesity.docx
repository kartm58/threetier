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1D7" w:rsidRDefault="006611D7" w:rsidP="006611D7">
      <w:pPr>
        <w:pStyle w:val="Default"/>
      </w:pPr>
    </w:p>
    <w:p w:rsidR="006611D7" w:rsidRDefault="006611D7" w:rsidP="006611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Obesity is a serious problem in many countries, especially in rich countries. Discuss ways to solve the problem. Provide specific reasons and examples to support your answer. </w:t>
      </w:r>
    </w:p>
    <w:p w:rsidR="006611D7" w:rsidRDefault="006611D7" w:rsidP="006611D7"/>
    <w:p w:rsidR="006611D7" w:rsidRDefault="006611D7" w:rsidP="006611D7">
      <w:r>
        <w:t xml:space="preserve">It is irrefutable that obesity has become a wide-spread issue </w:t>
      </w:r>
      <w:del w:id="0" w:author="Vibhu" w:date="2019-05-23T08:02:00Z">
        <w:r w:rsidDel="00075763">
          <w:delText>in</w:delText>
        </w:r>
      </w:del>
      <w:r>
        <w:t xml:space="preserve"> all over the world because of people's life</w:t>
      </w:r>
      <w:del w:id="1" w:author="Vibhu" w:date="2019-05-23T08:03:00Z">
        <w:r w:rsidDel="00075763">
          <w:delText xml:space="preserve"> </w:delText>
        </w:r>
      </w:del>
      <w:r>
        <w:t xml:space="preserve">style and </w:t>
      </w:r>
      <w:del w:id="2" w:author="Vibhu" w:date="2019-05-23T08:03:00Z">
        <w:r w:rsidDel="00075763">
          <w:delText>food control</w:delText>
        </w:r>
      </w:del>
      <w:ins w:id="3" w:author="Vibhu" w:date="2019-05-23T08:03:00Z">
        <w:r w:rsidR="00075763">
          <w:t xml:space="preserve"> dietary habits</w:t>
        </w:r>
      </w:ins>
      <w:r>
        <w:t xml:space="preserve">. There are number of factors contributing to the </w:t>
      </w:r>
      <w:del w:id="4" w:author="Vibhu" w:date="2019-05-23T08:03:00Z">
        <w:r w:rsidDel="00075763">
          <w:delText>over-weight</w:delText>
        </w:r>
      </w:del>
      <w:r>
        <w:t xml:space="preserve"> problem</w:t>
      </w:r>
      <w:ins w:id="5" w:author="Vibhu" w:date="2019-05-23T08:03:00Z">
        <w:r w:rsidR="00075763">
          <w:t xml:space="preserve"> of obesity</w:t>
        </w:r>
      </w:ins>
      <w:r>
        <w:t xml:space="preserve">. In this essay, we will </w:t>
      </w:r>
      <w:del w:id="6" w:author="Vibhu" w:date="2019-05-23T08:04:00Z">
        <w:r w:rsidDel="00075763">
          <w:delText>look into</w:delText>
        </w:r>
      </w:del>
      <w:ins w:id="7" w:author="Vibhu" w:date="2019-05-23T08:04:00Z">
        <w:r w:rsidR="00075763">
          <w:t xml:space="preserve"> </w:t>
        </w:r>
        <w:proofErr w:type="spellStart"/>
        <w:r w:rsidR="00075763">
          <w:t>analyze</w:t>
        </w:r>
      </w:ins>
      <w:proofErr w:type="spellEnd"/>
      <w:r>
        <w:t xml:space="preserve"> the reasons </w:t>
      </w:r>
      <w:del w:id="8" w:author="Vibhu" w:date="2019-05-23T08:04:00Z">
        <w:r w:rsidDel="00075763">
          <w:delText>for the over-weighing</w:delText>
        </w:r>
      </w:del>
      <w:r>
        <w:t xml:space="preserve"> </w:t>
      </w:r>
      <w:ins w:id="9" w:author="Vibhu" w:date="2019-05-23T08:04:00Z">
        <w:r w:rsidR="00075763">
          <w:t xml:space="preserve">due to which people are overweight </w:t>
        </w:r>
      </w:ins>
      <w:r>
        <w:t xml:space="preserve">and the ways to mitigate the same by taking some proactive measures. </w:t>
      </w:r>
    </w:p>
    <w:p w:rsidR="006611D7" w:rsidRDefault="006611D7" w:rsidP="006611D7"/>
    <w:p w:rsidR="006611D7" w:rsidRDefault="006611D7" w:rsidP="006611D7">
      <w:r>
        <w:t xml:space="preserve">There are numerous reasons cited for </w:t>
      </w:r>
      <w:del w:id="10" w:author="Vibhu" w:date="2019-05-23T08:05:00Z">
        <w:r w:rsidDel="00075763">
          <w:delText>the</w:delText>
        </w:r>
      </w:del>
      <w:r>
        <w:t xml:space="preserve"> obesity problems. First and foremost </w:t>
      </w:r>
      <w:del w:id="11" w:author="Vibhu" w:date="2019-05-23T08:05:00Z">
        <w:r w:rsidDel="00075763">
          <w:delText>thing</w:delText>
        </w:r>
      </w:del>
      <w:r>
        <w:t xml:space="preserve"> is</w:t>
      </w:r>
      <w:del w:id="12" w:author="Vibhu" w:date="2019-05-23T08:05:00Z">
        <w:r w:rsidDel="00075763">
          <w:delText>,</w:delText>
        </w:r>
      </w:del>
      <w:r>
        <w:t xml:space="preserve"> people's food habit, because, nowadays most of the people are consuming fast food</w:t>
      </w:r>
      <w:del w:id="13" w:author="Vibhu" w:date="2019-05-23T08:06:00Z">
        <w:r w:rsidDel="00075763">
          <w:delText>s</w:delText>
        </w:r>
      </w:del>
      <w:r>
        <w:t xml:space="preserve">, </w:t>
      </w:r>
      <w:ins w:id="14" w:author="Vibhu" w:date="2019-05-23T08:06:00Z">
        <w:r w:rsidR="00075763">
          <w:t>pre-</w:t>
        </w:r>
      </w:ins>
      <w:r>
        <w:t>prepared food</w:t>
      </w:r>
      <w:del w:id="15" w:author="Vibhu" w:date="2019-05-23T08:06:00Z">
        <w:r w:rsidDel="00075763">
          <w:delText>s</w:delText>
        </w:r>
      </w:del>
      <w:r>
        <w:t xml:space="preserve"> and junk food</w:t>
      </w:r>
      <w:del w:id="16" w:author="Vibhu" w:date="2019-05-23T08:06:00Z">
        <w:r w:rsidDel="00075763">
          <w:delText>s</w:delText>
        </w:r>
      </w:del>
      <w:r>
        <w:t xml:space="preserve"> heavily. Due to this, their digestive system is unable to process the high-calorie food</w:t>
      </w:r>
      <w:del w:id="17" w:author="Vibhu" w:date="2019-05-23T08:06:00Z">
        <w:r w:rsidDel="00075763">
          <w:delText>s</w:delText>
        </w:r>
      </w:del>
      <w:r>
        <w:t xml:space="preserve"> and caus</w:t>
      </w:r>
      <w:ins w:id="18" w:author="Vibhu" w:date="2019-05-23T08:06:00Z">
        <w:r w:rsidR="00075763">
          <w:t>es</w:t>
        </w:r>
      </w:ins>
      <w:del w:id="19" w:author="Vibhu" w:date="2019-05-23T08:06:00Z">
        <w:r w:rsidDel="00075763">
          <w:delText>ing the</w:delText>
        </w:r>
      </w:del>
      <w:r>
        <w:t xml:space="preserve"> obesity. Moreover, many people have almost forgotten about the importance of physical exercise</w:t>
      </w:r>
      <w:del w:id="20" w:author="Vibhu" w:date="2019-05-23T08:07:00Z">
        <w:r w:rsidDel="00075763">
          <w:delText>,</w:delText>
        </w:r>
      </w:del>
      <w:r>
        <w:t xml:space="preserve"> because of </w:t>
      </w:r>
      <w:del w:id="21" w:author="Vibhu" w:date="2019-05-23T08:06:00Z">
        <w:r w:rsidDel="00075763">
          <w:delText>the</w:delText>
        </w:r>
      </w:del>
      <w:r>
        <w:t xml:space="preserve"> technological advancements. For example, people prefer to use elevators rather than stairs to climb </w:t>
      </w:r>
      <w:del w:id="22" w:author="Vibhu" w:date="2019-05-23T08:07:00Z">
        <w:r w:rsidDel="00075763">
          <w:delText>the</w:delText>
        </w:r>
      </w:del>
      <w:r>
        <w:t xml:space="preserve"> </w:t>
      </w:r>
      <w:proofErr w:type="gramStart"/>
      <w:r>
        <w:t>building</w:t>
      </w:r>
      <w:ins w:id="23" w:author="Vibhu" w:date="2019-05-23T08:07:00Z">
        <w:r w:rsidR="00075763">
          <w:t>s</w:t>
        </w:r>
      </w:ins>
      <w:r>
        <w:t>,</w:t>
      </w:r>
      <w:proofErr w:type="gramEnd"/>
      <w:r>
        <w:t xml:space="preserve"> hence the lack of physical activity massively contributes to the </w:t>
      </w:r>
      <w:del w:id="24" w:author="Vibhu" w:date="2019-05-23T08:07:00Z">
        <w:r w:rsidDel="00075763">
          <w:delText>over-weight</w:delText>
        </w:r>
      </w:del>
      <w:r>
        <w:t xml:space="preserve"> problem</w:t>
      </w:r>
      <w:ins w:id="25" w:author="Vibhu" w:date="2019-05-23T08:07:00Z">
        <w:r w:rsidR="00075763">
          <w:t xml:space="preserve"> of obesity</w:t>
        </w:r>
      </w:ins>
      <w:r>
        <w:t>.</w:t>
      </w:r>
    </w:p>
    <w:p w:rsidR="006611D7" w:rsidRDefault="006611D7" w:rsidP="006611D7"/>
    <w:p w:rsidR="006611D7" w:rsidRDefault="00075763" w:rsidP="006611D7">
      <w:ins w:id="26" w:author="Vibhu" w:date="2019-05-23T08:08:00Z">
        <w:r>
          <w:t xml:space="preserve">Considering the solutions, </w:t>
        </w:r>
      </w:ins>
      <w:del w:id="27" w:author="Vibhu" w:date="2019-05-23T08:08:00Z">
        <w:r w:rsidR="006611D7" w:rsidDel="00075763">
          <w:delText>The</w:delText>
        </w:r>
      </w:del>
      <w:r w:rsidR="006611D7">
        <w:t xml:space="preserve"> governments and people can jointly work </w:t>
      </w:r>
      <w:del w:id="28" w:author="Vibhu" w:date="2019-05-23T08:08:00Z">
        <w:r w:rsidR="006611D7" w:rsidDel="00075763">
          <w:delText>on</w:delText>
        </w:r>
      </w:del>
      <w:r w:rsidR="006611D7">
        <w:t xml:space="preserve"> to eradicate </w:t>
      </w:r>
      <w:del w:id="29" w:author="Vibhu" w:date="2019-05-23T08:08:00Z">
        <w:r w:rsidR="006611D7" w:rsidDel="00075763">
          <w:delText>the</w:delText>
        </w:r>
      </w:del>
      <w:r w:rsidR="006611D7">
        <w:t xml:space="preserve"> obesity from our society. Firstly, </w:t>
      </w:r>
      <w:del w:id="30" w:author="Vibhu" w:date="2019-05-23T08:08:00Z">
        <w:r w:rsidR="006611D7" w:rsidDel="00075763">
          <w:delText>the</w:delText>
        </w:r>
      </w:del>
      <w:r w:rsidR="006611D7">
        <w:t xml:space="preserve"> governments should impose heavy taxes on the unhealthy food products, such as pre-cooked food</w:t>
      </w:r>
      <w:del w:id="31" w:author="Vibhu" w:date="2019-05-23T08:09:00Z">
        <w:r w:rsidR="006611D7" w:rsidDel="00075763">
          <w:delText>s</w:delText>
        </w:r>
      </w:del>
      <w:r w:rsidR="006611D7">
        <w:t xml:space="preserve"> and fast food</w:t>
      </w:r>
      <w:del w:id="32" w:author="Vibhu" w:date="2019-05-23T08:09:00Z">
        <w:r w:rsidR="006611D7" w:rsidDel="00075763">
          <w:delText>s</w:delText>
        </w:r>
      </w:del>
      <w:r w:rsidR="006611D7">
        <w:t xml:space="preserve"> which cause </w:t>
      </w:r>
      <w:del w:id="33" w:author="Vibhu" w:date="2019-05-23T08:09:00Z">
        <w:r w:rsidR="006611D7" w:rsidDel="00075763">
          <w:delText>the</w:delText>
        </w:r>
      </w:del>
      <w:r w:rsidR="006611D7">
        <w:t xml:space="preserve"> health problems </w:t>
      </w:r>
      <w:del w:id="34" w:author="Vibhu" w:date="2019-05-23T08:09:00Z">
        <w:r w:rsidR="006611D7" w:rsidDel="00075763">
          <w:delText>to the</w:delText>
        </w:r>
      </w:del>
      <w:r w:rsidR="006611D7">
        <w:t xml:space="preserve"> </w:t>
      </w:r>
      <w:ins w:id="35" w:author="Vibhu" w:date="2019-05-23T08:09:00Z">
        <w:r>
          <w:t xml:space="preserve">for </w:t>
        </w:r>
      </w:ins>
      <w:r w:rsidR="006611D7">
        <w:t xml:space="preserve">people. If government officials impose heavy fines, </w:t>
      </w:r>
      <w:del w:id="36" w:author="Vibhu" w:date="2019-05-23T08:09:00Z">
        <w:r w:rsidR="006611D7" w:rsidDel="00075763">
          <w:delText xml:space="preserve">apparaently </w:delText>
        </w:r>
      </w:del>
      <w:r w:rsidR="006611D7">
        <w:t xml:space="preserve">people </w:t>
      </w:r>
      <w:ins w:id="37" w:author="Vibhu" w:date="2019-05-23T08:09:00Z">
        <w:r>
          <w:t xml:space="preserve">will most probably </w:t>
        </w:r>
      </w:ins>
      <w:del w:id="38" w:author="Vibhu" w:date="2019-05-23T08:09:00Z">
        <w:r w:rsidR="006611D7" w:rsidDel="00075763">
          <w:delText>ought</w:delText>
        </w:r>
      </w:del>
      <w:del w:id="39" w:author="Vibhu" w:date="2019-05-23T08:10:00Z">
        <w:r w:rsidR="006611D7" w:rsidDel="00075763">
          <w:delText xml:space="preserve"> to</w:delText>
        </w:r>
      </w:del>
      <w:r w:rsidR="006611D7">
        <w:t xml:space="preserve"> choose organic </w:t>
      </w:r>
      <w:ins w:id="40" w:author="Vibhu" w:date="2019-05-23T08:10:00Z">
        <w:r>
          <w:t xml:space="preserve">and nutritious </w:t>
        </w:r>
      </w:ins>
      <w:proofErr w:type="spellStart"/>
      <w:r w:rsidR="006611D7">
        <w:t>food</w:t>
      </w:r>
      <w:del w:id="41" w:author="Vibhu" w:date="2019-05-23T08:10:00Z">
        <w:r w:rsidR="006611D7" w:rsidDel="00075763">
          <w:delText xml:space="preserve">s and healthy foods </w:delText>
        </w:r>
      </w:del>
      <w:r w:rsidR="006611D7">
        <w:t>over</w:t>
      </w:r>
      <w:proofErr w:type="spellEnd"/>
      <w:r w:rsidR="006611D7">
        <w:t xml:space="preserve"> junk food</w:t>
      </w:r>
      <w:del w:id="42" w:author="Vibhu" w:date="2019-05-23T08:10:00Z">
        <w:r w:rsidR="006611D7" w:rsidDel="00075763">
          <w:delText>s</w:delText>
        </w:r>
      </w:del>
      <w:r w:rsidR="006611D7">
        <w:t xml:space="preserve">. Secondly, people should not depend on </w:t>
      </w:r>
      <w:del w:id="43" w:author="Vibhu" w:date="2019-05-23T08:10:00Z">
        <w:r w:rsidR="006611D7" w:rsidDel="00075763">
          <w:delText>the</w:delText>
        </w:r>
      </w:del>
      <w:r w:rsidR="006611D7">
        <w:t xml:space="preserve"> electronic inst</w:t>
      </w:r>
      <w:ins w:id="44" w:author="Vibhu" w:date="2019-05-23T08:10:00Z">
        <w:r>
          <w:t>ru</w:t>
        </w:r>
      </w:ins>
      <w:del w:id="45" w:author="Vibhu" w:date="2019-05-23T08:10:00Z">
        <w:r w:rsidR="006611D7" w:rsidDel="00075763">
          <w:delText>ur</w:delText>
        </w:r>
      </w:del>
      <w:r w:rsidR="006611D7">
        <w:t>ments to facilitate their day-to-day activities. For instance, if everyone is ready to use stairs or ride a bicycle to work, it will keep their body fit and healthy</w:t>
      </w:r>
      <w:del w:id="46" w:author="Vibhu" w:date="2019-05-23T08:11:00Z">
        <w:r w:rsidR="006611D7" w:rsidDel="00075763">
          <w:delText>,</w:delText>
        </w:r>
      </w:del>
      <w:r w:rsidR="006611D7">
        <w:t xml:space="preserve"> and </w:t>
      </w:r>
      <w:del w:id="47" w:author="Vibhu" w:date="2019-05-23T08:11:00Z">
        <w:r w:rsidR="006611D7" w:rsidDel="00075763">
          <w:delText>also</w:delText>
        </w:r>
      </w:del>
      <w:r w:rsidR="006611D7">
        <w:t xml:space="preserve"> it will </w:t>
      </w:r>
      <w:ins w:id="48" w:author="Vibhu" w:date="2019-05-23T08:11:00Z">
        <w:r>
          <w:t xml:space="preserve">also </w:t>
        </w:r>
      </w:ins>
      <w:r w:rsidR="006611D7">
        <w:t xml:space="preserve">contribute to </w:t>
      </w:r>
      <w:ins w:id="49" w:author="Vibhu" w:date="2019-05-23T08:11:00Z">
        <w:r>
          <w:t xml:space="preserve">a </w:t>
        </w:r>
      </w:ins>
      <w:r w:rsidR="006611D7">
        <w:t>pollution</w:t>
      </w:r>
      <w:ins w:id="50" w:author="Vibhu" w:date="2019-05-23T08:11:00Z">
        <w:r>
          <w:t>-</w:t>
        </w:r>
      </w:ins>
      <w:del w:id="51" w:author="Vibhu" w:date="2019-05-23T08:11:00Z">
        <w:r w:rsidR="006611D7" w:rsidDel="00075763">
          <w:delText xml:space="preserve"> </w:delText>
        </w:r>
      </w:del>
      <w:r w:rsidR="006611D7">
        <w:t>free environment.</w:t>
      </w:r>
    </w:p>
    <w:p w:rsidR="006611D7" w:rsidDel="00075763" w:rsidRDefault="006611D7" w:rsidP="006611D7">
      <w:pPr>
        <w:rPr>
          <w:del w:id="52" w:author="Vibhu" w:date="2019-05-23T08:11:00Z"/>
        </w:rPr>
      </w:pPr>
    </w:p>
    <w:p w:rsidR="002A08C0" w:rsidRDefault="006611D7" w:rsidP="006611D7">
      <w:r>
        <w:t xml:space="preserve">To conclude, people should come forward and take </w:t>
      </w:r>
      <w:del w:id="53" w:author="Vibhu" w:date="2019-05-23T08:11:00Z">
        <w:r w:rsidDel="00075763">
          <w:delText>the</w:delText>
        </w:r>
      </w:del>
      <w:r>
        <w:t xml:space="preserve"> control measures </w:t>
      </w:r>
      <w:del w:id="54" w:author="Vibhu" w:date="2019-05-23T08:11:00Z">
        <w:r w:rsidDel="00075763">
          <w:delText>on</w:delText>
        </w:r>
      </w:del>
      <w:ins w:id="55" w:author="Vibhu" w:date="2019-05-23T08:11:00Z">
        <w:r w:rsidR="00075763">
          <w:t xml:space="preserve"> for</w:t>
        </w:r>
      </w:ins>
      <w:r>
        <w:t xml:space="preserve"> the obesity problem</w:t>
      </w:r>
      <w:del w:id="56" w:author="Vibhu" w:date="2019-05-23T08:11:00Z">
        <w:r w:rsidDel="002424ED">
          <w:delText>s</w:delText>
        </w:r>
      </w:del>
      <w:r>
        <w:t xml:space="preserve"> by altering their lifestyle slightly rather than depending on others or governments. Nowadays</w:t>
      </w:r>
      <w:ins w:id="57" w:author="Vibhu" w:date="2019-05-23T08:12:00Z">
        <w:r w:rsidR="002424ED">
          <w:t>,</w:t>
        </w:r>
      </w:ins>
      <w:r>
        <w:t xml:space="preserve"> because of the health awareness program</w:t>
      </w:r>
      <w:ins w:id="58" w:author="Vibhu" w:date="2019-05-23T08:12:00Z">
        <w:r w:rsidR="002424ED">
          <w:t>s</w:t>
        </w:r>
      </w:ins>
      <w:del w:id="59" w:author="Vibhu" w:date="2019-05-23T08:12:00Z">
        <w:r w:rsidDel="002424ED">
          <w:delText>mes</w:delText>
        </w:r>
      </w:del>
      <w:r>
        <w:t>, people understand that it is their responsibility to take care of their health and this trend will increase gradually in the future</w:t>
      </w:r>
      <w:ins w:id="60" w:author="Vibhu" w:date="2019-05-23T08:12:00Z">
        <w:r w:rsidR="002424ED">
          <w:t>.</w:t>
        </w:r>
      </w:ins>
      <w:bookmarkStart w:id="61" w:name="_GoBack"/>
      <w:bookmarkEnd w:id="61"/>
    </w:p>
    <w:sectPr w:rsidR="002A0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1D7"/>
    <w:rsid w:val="00075763"/>
    <w:rsid w:val="002424ED"/>
    <w:rsid w:val="006611D7"/>
    <w:rsid w:val="006A29A4"/>
    <w:rsid w:val="0087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11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11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karthickm</dc:creator>
  <cp:keywords/>
  <dc:description/>
  <cp:lastModifiedBy>Vibhu</cp:lastModifiedBy>
  <cp:revision>2</cp:revision>
  <dcterms:created xsi:type="dcterms:W3CDTF">2019-05-22T16:06:00Z</dcterms:created>
  <dcterms:modified xsi:type="dcterms:W3CDTF">2019-05-23T02:42:00Z</dcterms:modified>
</cp:coreProperties>
</file>